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84169" w14:textId="77777777" w:rsidR="00ED39D9" w:rsidRDefault="00ED39D9" w:rsidP="00ED39D9">
      <w:pPr>
        <w:rPr>
          <w:rFonts w:ascii="Verdana" w:hAnsi="Verdana"/>
          <w:b/>
          <w:lang w:val="nl-NL"/>
        </w:rPr>
      </w:pPr>
      <w:r>
        <w:rPr>
          <w:rFonts w:ascii="Verdana" w:hAnsi="Verdana"/>
          <w:lang w:val="nl-NL"/>
        </w:rPr>
        <w:t xml:space="preserve">Naam: </w:t>
      </w:r>
      <w:r w:rsidRPr="00ED39D9">
        <w:rPr>
          <w:rFonts w:ascii="Verdana" w:hAnsi="Verdana"/>
          <w:b/>
          <w:lang w:val="nl-NL"/>
        </w:rPr>
        <w:t>ROBRECHT PIETER-JAN</w:t>
      </w:r>
    </w:p>
    <w:p w14:paraId="794200C7" w14:textId="77777777" w:rsidR="0087350F" w:rsidRDefault="00ED39D9" w:rsidP="00ED39D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nl-NL"/>
        </w:rPr>
      </w:pPr>
      <w:r w:rsidRPr="00ED39D9">
        <w:rPr>
          <w:rFonts w:ascii="Verdana" w:hAnsi="Verdana"/>
          <w:lang w:val="nl-NL"/>
        </w:rPr>
        <w:t>Titel: Ontwerp en ontwikkeling van een</w:t>
      </w:r>
      <w:r w:rsidR="007B2C06">
        <w:rPr>
          <w:rFonts w:ascii="Verdana" w:hAnsi="Verdana"/>
          <w:lang w:val="nl-NL"/>
        </w:rPr>
        <w:t xml:space="preserve"> </w:t>
      </w:r>
      <w:r w:rsidRPr="00ED39D9">
        <w:rPr>
          <w:rFonts w:ascii="Verdana" w:hAnsi="Verdana"/>
          <w:lang w:val="nl-NL"/>
        </w:rPr>
        <w:t>test framework installer</w:t>
      </w:r>
    </w:p>
    <w:p w14:paraId="7424D5DD" w14:textId="77777777" w:rsidR="00ED39D9" w:rsidRDefault="00ED39D9" w:rsidP="00ED39D9">
      <w:pPr>
        <w:rPr>
          <w:lang w:val="nl-NL"/>
        </w:rPr>
      </w:pPr>
    </w:p>
    <w:p w14:paraId="442D7DFD" w14:textId="77777777" w:rsidR="00810D57" w:rsidRDefault="00396F3F">
      <w:pPr>
        <w:rPr>
          <w:rFonts w:ascii="Verdana" w:hAnsi="Verdana"/>
          <w:sz w:val="20"/>
          <w:szCs w:val="20"/>
          <w:lang w:val="nl-NL"/>
        </w:rPr>
      </w:pPr>
      <w:r w:rsidRPr="00ED39D9">
        <w:rPr>
          <w:rFonts w:ascii="Verdana" w:hAnsi="Verdana"/>
          <w:sz w:val="20"/>
          <w:szCs w:val="20"/>
          <w:lang w:val="nl-NL"/>
        </w:rPr>
        <w:t xml:space="preserve">Televic Rail ontwikkelde een Python test raamwerk voor het testen van verschillende </w:t>
      </w:r>
      <w:commentRangeStart w:id="0"/>
      <w:r w:rsidRPr="00ED39D9">
        <w:rPr>
          <w:rFonts w:ascii="Verdana" w:hAnsi="Verdana"/>
          <w:sz w:val="20"/>
          <w:szCs w:val="20"/>
          <w:lang w:val="nl-NL"/>
        </w:rPr>
        <w:t>hardware componenten</w:t>
      </w:r>
      <w:commentRangeEnd w:id="0"/>
      <w:r w:rsidR="000250EB">
        <w:rPr>
          <w:rStyle w:val="CommentReference"/>
        </w:rPr>
        <w:commentReference w:id="0"/>
      </w:r>
      <w:r w:rsidRPr="00ED39D9">
        <w:rPr>
          <w:rFonts w:ascii="Verdana" w:hAnsi="Verdana"/>
          <w:sz w:val="20"/>
          <w:szCs w:val="20"/>
          <w:lang w:val="nl-NL"/>
        </w:rPr>
        <w:t xml:space="preserve">. Dit raamwerk </w:t>
      </w:r>
      <w:r w:rsidR="00D94D5D" w:rsidRPr="00ED39D9">
        <w:rPr>
          <w:rFonts w:ascii="Verdana" w:hAnsi="Verdana"/>
          <w:sz w:val="20"/>
          <w:szCs w:val="20"/>
          <w:lang w:val="nl-NL"/>
        </w:rPr>
        <w:t>wordt</w:t>
      </w:r>
      <w:r w:rsidRPr="00ED39D9">
        <w:rPr>
          <w:rFonts w:ascii="Verdana" w:hAnsi="Verdana"/>
          <w:sz w:val="20"/>
          <w:szCs w:val="20"/>
          <w:lang w:val="nl-NL"/>
        </w:rPr>
        <w:t xml:space="preserve"> op verschillende p</w:t>
      </w:r>
      <w:r w:rsidR="00582D2E" w:rsidRPr="00ED39D9">
        <w:rPr>
          <w:rFonts w:ascii="Verdana" w:hAnsi="Verdana"/>
          <w:sz w:val="20"/>
          <w:szCs w:val="20"/>
          <w:lang w:val="nl-NL"/>
        </w:rPr>
        <w:t>latformen geïnstalleerd</w:t>
      </w:r>
      <w:r w:rsidR="00D94D5D" w:rsidRPr="00ED39D9">
        <w:rPr>
          <w:rFonts w:ascii="Verdana" w:hAnsi="Verdana"/>
          <w:sz w:val="20"/>
          <w:szCs w:val="20"/>
          <w:lang w:val="nl-NL"/>
        </w:rPr>
        <w:t xml:space="preserve"> en gebruikt verschillende drivers en bibliotheken</w:t>
      </w:r>
      <w:r w:rsidR="00582D2E" w:rsidRPr="00ED39D9">
        <w:rPr>
          <w:rFonts w:ascii="Verdana" w:hAnsi="Verdana"/>
          <w:sz w:val="20"/>
          <w:szCs w:val="20"/>
          <w:lang w:val="nl-NL"/>
        </w:rPr>
        <w:t xml:space="preserve">. </w:t>
      </w:r>
      <w:r w:rsidR="00D94D5D" w:rsidRPr="00ED39D9">
        <w:rPr>
          <w:rFonts w:ascii="Verdana" w:hAnsi="Verdana"/>
          <w:sz w:val="20"/>
          <w:szCs w:val="20"/>
          <w:lang w:val="nl-NL"/>
        </w:rPr>
        <w:t>Dit</w:t>
      </w:r>
      <w:r w:rsidR="00582D2E" w:rsidRPr="00ED39D9">
        <w:rPr>
          <w:rFonts w:ascii="Verdana" w:hAnsi="Verdana"/>
          <w:sz w:val="20"/>
          <w:szCs w:val="20"/>
          <w:lang w:val="nl-NL"/>
        </w:rPr>
        <w:t xml:space="preserve"> raamwerk </w:t>
      </w:r>
      <w:r w:rsidR="00D94D5D" w:rsidRPr="00ED39D9">
        <w:rPr>
          <w:rFonts w:ascii="Verdana" w:hAnsi="Verdana"/>
          <w:sz w:val="20"/>
          <w:szCs w:val="20"/>
          <w:lang w:val="nl-NL"/>
        </w:rPr>
        <w:t xml:space="preserve">wordt </w:t>
      </w:r>
      <w:r w:rsidR="00582D2E" w:rsidRPr="00ED39D9">
        <w:rPr>
          <w:rFonts w:ascii="Verdana" w:hAnsi="Verdana"/>
          <w:sz w:val="20"/>
          <w:szCs w:val="20"/>
          <w:lang w:val="nl-NL"/>
        </w:rPr>
        <w:t xml:space="preserve">vaak geüpdatet, bijvoorbeeld bij het uitbrengen van een nieuwe driver of </w:t>
      </w:r>
      <w:commentRangeStart w:id="1"/>
      <w:r w:rsidR="00582D2E" w:rsidRPr="00ED39D9">
        <w:rPr>
          <w:rFonts w:ascii="Verdana" w:hAnsi="Verdana"/>
          <w:sz w:val="20"/>
          <w:szCs w:val="20"/>
          <w:lang w:val="nl-NL"/>
        </w:rPr>
        <w:t>bibliotheek</w:t>
      </w:r>
      <w:commentRangeEnd w:id="1"/>
      <w:r w:rsidR="000250EB">
        <w:rPr>
          <w:rStyle w:val="CommentReference"/>
        </w:rPr>
        <w:commentReference w:id="1"/>
      </w:r>
      <w:r w:rsidR="00582D2E" w:rsidRPr="00ED39D9">
        <w:rPr>
          <w:rFonts w:ascii="Verdana" w:hAnsi="Verdana"/>
          <w:sz w:val="20"/>
          <w:szCs w:val="20"/>
          <w:lang w:val="nl-NL"/>
        </w:rPr>
        <w:t xml:space="preserve">. </w:t>
      </w:r>
      <w:r w:rsidR="000250EB">
        <w:rPr>
          <w:rFonts w:ascii="Verdana" w:hAnsi="Verdana"/>
          <w:sz w:val="20"/>
          <w:szCs w:val="20"/>
          <w:lang w:val="nl-NL"/>
        </w:rPr>
        <w:t>Het installatie</w:t>
      </w:r>
      <w:del w:id="2" w:author="Eeckhout Carl" w:date="2016-11-25T14:39:00Z">
        <w:r w:rsidR="000250EB" w:rsidDel="000250EB">
          <w:rPr>
            <w:rFonts w:ascii="Verdana" w:hAnsi="Verdana"/>
            <w:sz w:val="20"/>
            <w:szCs w:val="20"/>
            <w:lang w:val="nl-NL"/>
          </w:rPr>
          <w:delText xml:space="preserve"> </w:delText>
        </w:r>
      </w:del>
      <w:r w:rsidRPr="00ED39D9">
        <w:rPr>
          <w:rFonts w:ascii="Verdana" w:hAnsi="Verdana"/>
          <w:sz w:val="20"/>
          <w:szCs w:val="20"/>
          <w:lang w:val="nl-NL"/>
        </w:rPr>
        <w:t>proces is ti</w:t>
      </w:r>
      <w:r w:rsidR="00D94D5D" w:rsidRPr="00ED39D9">
        <w:rPr>
          <w:rFonts w:ascii="Verdana" w:hAnsi="Verdana"/>
          <w:sz w:val="20"/>
          <w:szCs w:val="20"/>
          <w:lang w:val="nl-NL"/>
        </w:rPr>
        <w:t xml:space="preserve">jdrovend, </w:t>
      </w:r>
      <w:r w:rsidR="000250EB">
        <w:rPr>
          <w:rFonts w:ascii="Verdana" w:hAnsi="Verdana"/>
          <w:sz w:val="20"/>
          <w:szCs w:val="20"/>
          <w:lang w:val="nl-NL"/>
        </w:rPr>
        <w:t>fout</w:t>
      </w:r>
      <w:del w:id="3" w:author="Eeckhout Carl" w:date="2016-11-25T14:39:00Z">
        <w:r w:rsidR="000250EB" w:rsidDel="000250EB">
          <w:rPr>
            <w:rFonts w:ascii="Verdana" w:hAnsi="Verdana"/>
            <w:sz w:val="20"/>
            <w:szCs w:val="20"/>
            <w:lang w:val="nl-NL"/>
          </w:rPr>
          <w:delText xml:space="preserve"> </w:delText>
        </w:r>
      </w:del>
      <w:r w:rsidRPr="00ED39D9">
        <w:rPr>
          <w:rFonts w:ascii="Verdana" w:hAnsi="Verdana"/>
          <w:sz w:val="20"/>
          <w:szCs w:val="20"/>
          <w:lang w:val="nl-NL"/>
        </w:rPr>
        <w:t>gevoelig</w:t>
      </w:r>
      <w:r w:rsidR="00582D2E" w:rsidRPr="00ED39D9">
        <w:rPr>
          <w:rFonts w:ascii="Verdana" w:hAnsi="Verdana"/>
          <w:sz w:val="20"/>
          <w:szCs w:val="20"/>
          <w:lang w:val="nl-NL"/>
        </w:rPr>
        <w:t xml:space="preserve"> en wordt best geautomatiseerd. </w:t>
      </w:r>
      <w:r w:rsidR="00D94D5D" w:rsidRPr="00ED39D9">
        <w:rPr>
          <w:rFonts w:ascii="Verdana" w:hAnsi="Verdana"/>
          <w:sz w:val="20"/>
          <w:szCs w:val="20"/>
          <w:lang w:val="nl-NL"/>
        </w:rPr>
        <w:t>Door dit proces te automatiseren wordt het</w:t>
      </w:r>
      <w:r w:rsidR="00582D2E" w:rsidRPr="00ED39D9">
        <w:rPr>
          <w:rFonts w:ascii="Verdana" w:hAnsi="Verdana"/>
          <w:sz w:val="20"/>
          <w:szCs w:val="20"/>
          <w:lang w:val="nl-NL"/>
        </w:rPr>
        <w:t xml:space="preserve"> dan ook mogelijk om informatie over het installatie</w:t>
      </w:r>
      <w:ins w:id="4" w:author="Eeckhout Carl" w:date="2016-11-25T14:40:00Z">
        <w:r w:rsidR="000250EB">
          <w:rPr>
            <w:rFonts w:ascii="Verdana" w:hAnsi="Verdana"/>
            <w:sz w:val="20"/>
            <w:szCs w:val="20"/>
            <w:lang w:val="nl-NL"/>
          </w:rPr>
          <w:t>-</w:t>
        </w:r>
      </w:ins>
      <w:r w:rsidR="00582D2E" w:rsidRPr="00ED39D9">
        <w:rPr>
          <w:rFonts w:ascii="Verdana" w:hAnsi="Verdana"/>
          <w:sz w:val="20"/>
          <w:szCs w:val="20"/>
          <w:lang w:val="nl-NL"/>
        </w:rPr>
        <w:t xml:space="preserve"> en update</w:t>
      </w:r>
      <w:del w:id="5" w:author="Eeckhout Carl" w:date="2016-11-25T14:40:00Z">
        <w:r w:rsidR="00582D2E" w:rsidRPr="00ED39D9" w:rsidDel="000250EB">
          <w:rPr>
            <w:rFonts w:ascii="Verdana" w:hAnsi="Verdana"/>
            <w:sz w:val="20"/>
            <w:szCs w:val="20"/>
            <w:lang w:val="nl-NL"/>
          </w:rPr>
          <w:delText xml:space="preserve"> </w:delText>
        </w:r>
      </w:del>
      <w:r w:rsidR="00582D2E" w:rsidRPr="00ED39D9">
        <w:rPr>
          <w:rFonts w:ascii="Verdana" w:hAnsi="Verdana"/>
          <w:sz w:val="20"/>
          <w:szCs w:val="20"/>
          <w:lang w:val="nl-NL"/>
        </w:rPr>
        <w:t>proces te verzamelen.</w:t>
      </w:r>
      <w:r w:rsidR="00577142" w:rsidRPr="00ED39D9">
        <w:rPr>
          <w:rFonts w:ascii="Verdana" w:hAnsi="Verdana"/>
          <w:sz w:val="20"/>
          <w:szCs w:val="20"/>
          <w:lang w:val="nl-NL"/>
        </w:rPr>
        <w:t xml:space="preserve"> Het doel van de thesis is het </w:t>
      </w:r>
      <w:ins w:id="6" w:author="Eeckhout Carl" w:date="2016-11-25T14:40:00Z">
        <w:r w:rsidR="000250EB">
          <w:rPr>
            <w:rFonts w:ascii="Verdana" w:hAnsi="Verdana"/>
            <w:sz w:val="20"/>
            <w:szCs w:val="20"/>
            <w:lang w:val="nl-NL"/>
          </w:rPr>
          <w:t xml:space="preserve">uitvoeren van </w:t>
        </w:r>
      </w:ins>
      <w:r w:rsidR="00577142" w:rsidRPr="00ED39D9">
        <w:rPr>
          <w:rFonts w:ascii="Verdana" w:hAnsi="Verdana"/>
          <w:sz w:val="20"/>
          <w:szCs w:val="20"/>
          <w:lang w:val="nl-NL"/>
        </w:rPr>
        <w:t>onderzoek</w:t>
      </w:r>
      <w:del w:id="7" w:author="Eeckhout Carl" w:date="2016-11-25T14:40:00Z">
        <w:r w:rsidR="00577142" w:rsidRPr="00ED39D9" w:rsidDel="000250EB">
          <w:rPr>
            <w:rFonts w:ascii="Verdana" w:hAnsi="Verdana"/>
            <w:sz w:val="20"/>
            <w:szCs w:val="20"/>
            <w:lang w:val="nl-NL"/>
          </w:rPr>
          <w:delText>en</w:delText>
        </w:r>
      </w:del>
      <w:r w:rsidR="00577142" w:rsidRPr="00ED39D9">
        <w:rPr>
          <w:rFonts w:ascii="Verdana" w:hAnsi="Verdana"/>
          <w:sz w:val="20"/>
          <w:szCs w:val="20"/>
          <w:lang w:val="nl-NL"/>
        </w:rPr>
        <w:t xml:space="preserve"> naar een efficiënte oplossing en </w:t>
      </w:r>
      <w:r w:rsidR="00810D57" w:rsidRPr="00ED39D9">
        <w:rPr>
          <w:rFonts w:ascii="Verdana" w:hAnsi="Verdana"/>
          <w:sz w:val="20"/>
          <w:szCs w:val="20"/>
          <w:lang w:val="nl-NL"/>
        </w:rPr>
        <w:t xml:space="preserve">een demonstratie </w:t>
      </w:r>
      <w:ins w:id="8" w:author="Eeckhout Carl" w:date="2016-11-25T14:40:00Z">
        <w:r w:rsidR="000250EB">
          <w:rPr>
            <w:rFonts w:ascii="Verdana" w:hAnsi="Verdana"/>
            <w:sz w:val="20"/>
            <w:szCs w:val="20"/>
            <w:lang w:val="nl-NL"/>
          </w:rPr>
          <w:t xml:space="preserve">te </w:t>
        </w:r>
      </w:ins>
      <w:r w:rsidR="00810D57" w:rsidRPr="00ED39D9">
        <w:rPr>
          <w:rFonts w:ascii="Verdana" w:hAnsi="Verdana"/>
          <w:sz w:val="20"/>
          <w:szCs w:val="20"/>
          <w:lang w:val="nl-NL"/>
        </w:rPr>
        <w:t>geven via een prototype.</w:t>
      </w:r>
      <w:r w:rsidR="00D94D5D" w:rsidRPr="00ED39D9">
        <w:rPr>
          <w:rFonts w:ascii="Verdana" w:hAnsi="Verdana"/>
          <w:sz w:val="20"/>
          <w:szCs w:val="20"/>
          <w:lang w:val="nl-NL"/>
        </w:rPr>
        <w:t xml:space="preserve"> Dit prototype wordt onderverdeeld in drie componenten, een packager, deployment server en deployment omgeving.</w:t>
      </w:r>
      <w:r w:rsidR="00810D57" w:rsidRPr="00ED39D9">
        <w:rPr>
          <w:rFonts w:ascii="Verdana" w:hAnsi="Verdana"/>
          <w:sz w:val="20"/>
          <w:szCs w:val="20"/>
          <w:lang w:val="nl-NL"/>
        </w:rPr>
        <w:t xml:space="preserve"> In een eerste fase wordt de packager ontworpen. Deze staat in voor het samenvoegen </w:t>
      </w:r>
      <w:r w:rsidR="00820229" w:rsidRPr="00ED39D9">
        <w:rPr>
          <w:rFonts w:ascii="Verdana" w:hAnsi="Verdana"/>
          <w:sz w:val="20"/>
          <w:szCs w:val="20"/>
          <w:lang w:val="nl-NL"/>
        </w:rPr>
        <w:t xml:space="preserve">van de software componenten. </w:t>
      </w:r>
      <w:r w:rsidR="002439F3" w:rsidRPr="00ED39D9">
        <w:rPr>
          <w:rFonts w:ascii="Verdana" w:hAnsi="Verdana"/>
          <w:sz w:val="20"/>
          <w:szCs w:val="20"/>
          <w:lang w:val="nl-NL"/>
        </w:rPr>
        <w:t>Fase twee van de thesis bestaat uit het uitwerken van de deployment server.</w:t>
      </w:r>
      <w:r w:rsidR="00FB1A92" w:rsidRPr="00ED39D9">
        <w:rPr>
          <w:rFonts w:ascii="Verdana" w:hAnsi="Verdana"/>
          <w:sz w:val="20"/>
          <w:szCs w:val="20"/>
          <w:lang w:val="nl-NL"/>
        </w:rPr>
        <w:t xml:space="preserve"> Als laatste wordt dan de deployment environment behandel</w:t>
      </w:r>
      <w:ins w:id="9" w:author="Eeckhout Carl" w:date="2016-11-25T14:41:00Z">
        <w:r w:rsidR="000250EB">
          <w:rPr>
            <w:rFonts w:ascii="Verdana" w:hAnsi="Verdana"/>
            <w:sz w:val="20"/>
            <w:szCs w:val="20"/>
            <w:lang w:val="nl-NL"/>
          </w:rPr>
          <w:t>d</w:t>
        </w:r>
      </w:ins>
      <w:del w:id="10" w:author="Eeckhout Carl" w:date="2016-11-25T14:41:00Z">
        <w:r w:rsidR="00FB1A92" w:rsidRPr="00ED39D9" w:rsidDel="000250EB">
          <w:rPr>
            <w:rFonts w:ascii="Verdana" w:hAnsi="Verdana"/>
            <w:sz w:val="20"/>
            <w:szCs w:val="20"/>
            <w:lang w:val="nl-NL"/>
          </w:rPr>
          <w:delText>t</w:delText>
        </w:r>
      </w:del>
      <w:r w:rsidR="00FB1A92" w:rsidRPr="00ED39D9">
        <w:rPr>
          <w:rFonts w:ascii="Verdana" w:hAnsi="Verdana"/>
          <w:sz w:val="20"/>
          <w:szCs w:val="20"/>
          <w:lang w:val="nl-NL"/>
        </w:rPr>
        <w:t xml:space="preserve">. </w:t>
      </w:r>
      <w:r w:rsidR="00810D57" w:rsidRPr="00ED39D9">
        <w:rPr>
          <w:rFonts w:ascii="Verdana" w:hAnsi="Verdana"/>
          <w:sz w:val="20"/>
          <w:szCs w:val="20"/>
          <w:lang w:val="nl-NL"/>
        </w:rPr>
        <w:t xml:space="preserve">Na een grondige evaluatie van een eerste basisprototype wordt het ontwerp eventueel aangepast. Het prototype wordt in een laatste fase uitgebreid zodat een </w:t>
      </w:r>
      <w:commentRangeStart w:id="11"/>
      <w:r w:rsidR="00810D57" w:rsidRPr="00ED39D9">
        <w:rPr>
          <w:rFonts w:ascii="Verdana" w:hAnsi="Verdana"/>
          <w:sz w:val="20"/>
          <w:szCs w:val="20"/>
          <w:lang w:val="nl-NL"/>
        </w:rPr>
        <w:t xml:space="preserve">rapportering </w:t>
      </w:r>
      <w:commentRangeEnd w:id="11"/>
      <w:r w:rsidR="000250EB">
        <w:rPr>
          <w:rStyle w:val="CommentReference"/>
        </w:rPr>
        <w:commentReference w:id="11"/>
      </w:r>
      <w:r w:rsidR="00810D57" w:rsidRPr="00ED39D9">
        <w:rPr>
          <w:rFonts w:ascii="Verdana" w:hAnsi="Verdana"/>
          <w:sz w:val="20"/>
          <w:szCs w:val="20"/>
          <w:lang w:val="nl-NL"/>
        </w:rPr>
        <w:t>bes</w:t>
      </w:r>
      <w:r w:rsidR="004B58F8" w:rsidRPr="00ED39D9">
        <w:rPr>
          <w:rFonts w:ascii="Verdana" w:hAnsi="Verdana"/>
          <w:sz w:val="20"/>
          <w:szCs w:val="20"/>
          <w:lang w:val="nl-NL"/>
        </w:rPr>
        <w:t>chikbaar wordt voor het bedrijf.</w:t>
      </w:r>
    </w:p>
    <w:p w14:paraId="204732BF" w14:textId="77777777" w:rsidR="00ED39D9" w:rsidRDefault="00ED39D9">
      <w:pPr>
        <w:rPr>
          <w:rFonts w:ascii="Verdana" w:hAnsi="Verdana"/>
          <w:sz w:val="20"/>
          <w:szCs w:val="20"/>
          <w:lang w:val="nl-NL"/>
        </w:rPr>
      </w:pPr>
    </w:p>
    <w:p w14:paraId="66728913" w14:textId="77777777" w:rsidR="00ED39D9" w:rsidRDefault="00ED39D9">
      <w:pPr>
        <w:rPr>
          <w:rFonts w:ascii="Verdana" w:hAnsi="Verdana"/>
          <w:sz w:val="20"/>
          <w:szCs w:val="20"/>
          <w:lang w:val="nl-NL"/>
        </w:rPr>
      </w:pPr>
    </w:p>
    <w:p w14:paraId="530186E0" w14:textId="77777777" w:rsidR="00ED39D9" w:rsidRPr="00ED39D9" w:rsidRDefault="00ED39D9">
      <w:pPr>
        <w:rPr>
          <w:rFonts w:ascii="Verdana" w:hAnsi="Verdana"/>
          <w:sz w:val="20"/>
          <w:szCs w:val="20"/>
          <w:u w:val="single"/>
          <w:lang w:val="nl-NL"/>
        </w:rPr>
      </w:pPr>
      <w:r w:rsidRPr="00ED39D9">
        <w:rPr>
          <w:rFonts w:ascii="Verdana" w:hAnsi="Verdana"/>
          <w:sz w:val="20"/>
          <w:szCs w:val="20"/>
          <w:u w:val="single"/>
          <w:lang w:val="nl-NL"/>
        </w:rPr>
        <w:t>Trefwoorden</w:t>
      </w:r>
      <w:r w:rsidRPr="00ED39D9">
        <w:rPr>
          <w:rFonts w:ascii="Verdana" w:hAnsi="Verdana"/>
          <w:sz w:val="20"/>
          <w:szCs w:val="20"/>
          <w:lang w:val="nl-NL"/>
        </w:rPr>
        <w:t>:</w:t>
      </w:r>
      <w:r w:rsidR="007576DC">
        <w:rPr>
          <w:rFonts w:ascii="Verdana" w:hAnsi="Verdana"/>
          <w:sz w:val="20"/>
          <w:szCs w:val="20"/>
          <w:lang w:val="nl-NL"/>
        </w:rPr>
        <w:t xml:space="preserve"> Python – installer – updater - raamwerk</w:t>
      </w:r>
    </w:p>
    <w:sectPr w:rsidR="00ED39D9" w:rsidRPr="00ED3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eckhout Carl" w:date="2016-11-25T14:38:00Z" w:initials="EC">
    <w:p w14:paraId="27B464F8" w14:textId="77777777" w:rsidR="000250EB" w:rsidRDefault="000250EB">
      <w:pPr>
        <w:pStyle w:val="CommentText"/>
      </w:pPr>
      <w:r>
        <w:rPr>
          <w:rStyle w:val="CommentReference"/>
        </w:rPr>
        <w:annotationRef/>
      </w:r>
      <w:proofErr w:type="spellStart"/>
      <w:r>
        <w:t>Producten</w:t>
      </w:r>
      <w:proofErr w:type="spellEnd"/>
      <w:r>
        <w:t>.</w:t>
      </w:r>
    </w:p>
  </w:comment>
  <w:comment w:id="1" w:author="Eeckhout Carl" w:date="2016-11-25T14:39:00Z" w:initials="EC">
    <w:p w14:paraId="4E924B58" w14:textId="77777777" w:rsidR="000250EB" w:rsidRPr="000250EB" w:rsidRDefault="000250EB">
      <w:pPr>
        <w:pStyle w:val="CommentText"/>
        <w:rPr>
          <w:lang w:val="nl-BE"/>
        </w:rPr>
      </w:pPr>
      <w:r>
        <w:rPr>
          <w:rStyle w:val="CommentReference"/>
        </w:rPr>
        <w:annotationRef/>
      </w:r>
      <w:r w:rsidRPr="000250EB">
        <w:rPr>
          <w:lang w:val="nl-BE"/>
        </w:rPr>
        <w:t>Of om nieuwe producten te ondersteunen.</w:t>
      </w:r>
    </w:p>
  </w:comment>
  <w:comment w:id="11" w:author="Eeckhout Carl" w:date="2016-11-25T14:42:00Z" w:initials="EC">
    <w:p w14:paraId="5D615339" w14:textId="77777777" w:rsidR="000250EB" w:rsidRDefault="000250EB">
      <w:pPr>
        <w:pStyle w:val="CommentText"/>
      </w:pPr>
      <w:r>
        <w:rPr>
          <w:rStyle w:val="CommentReference"/>
        </w:rPr>
        <w:annotationRef/>
      </w:r>
      <w:proofErr w:type="spellStart"/>
      <w:r>
        <w:t>Rapp</w:t>
      </w:r>
      <w:bookmarkStart w:id="12" w:name="_GoBack"/>
      <w:bookmarkEnd w:id="12"/>
      <w:r>
        <w:t>ortering</w:t>
      </w:r>
      <w:proofErr w:type="spellEnd"/>
      <w:r>
        <w:t xml:space="preserve"> over …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B464F8" w15:done="0"/>
  <w15:commentEx w15:paraId="4E924B58" w15:done="0"/>
  <w15:commentEx w15:paraId="5D61533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eckhout Carl">
    <w15:presenceInfo w15:providerId="AD" w15:userId="S-1-5-21-328808565-554527762-312552118-34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0F"/>
    <w:rsid w:val="000250EB"/>
    <w:rsid w:val="00163687"/>
    <w:rsid w:val="002439F3"/>
    <w:rsid w:val="00396F3F"/>
    <w:rsid w:val="00402909"/>
    <w:rsid w:val="00497EEC"/>
    <w:rsid w:val="004B58F8"/>
    <w:rsid w:val="00577142"/>
    <w:rsid w:val="00582D2E"/>
    <w:rsid w:val="007576DC"/>
    <w:rsid w:val="007B2C06"/>
    <w:rsid w:val="007B45EC"/>
    <w:rsid w:val="007C39AF"/>
    <w:rsid w:val="00810D57"/>
    <w:rsid w:val="00820229"/>
    <w:rsid w:val="0087350F"/>
    <w:rsid w:val="00D94D5D"/>
    <w:rsid w:val="00ED39D9"/>
    <w:rsid w:val="00FB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1EBD4"/>
  <w15:chartTrackingRefBased/>
  <w15:docId w15:val="{7804B467-A543-42A1-87B0-2D19DD4D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5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0250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50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50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50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50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0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0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Pieter-Jan Robrecht</dc:creator>
  <cp:keywords/>
  <dc:description/>
  <cp:lastModifiedBy>Eeckhout Carl</cp:lastModifiedBy>
  <cp:revision>2</cp:revision>
  <dcterms:created xsi:type="dcterms:W3CDTF">2016-11-25T13:42:00Z</dcterms:created>
  <dcterms:modified xsi:type="dcterms:W3CDTF">2016-11-25T13:42:00Z</dcterms:modified>
</cp:coreProperties>
</file>